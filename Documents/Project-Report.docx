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CA92AD8" w:rsidR="002D2FA5" w:rsidRPr="00E247BC" w:rsidRDefault="002D2FA5" w:rsidP="00E247BC">
      <w:pPr>
        <w:pStyle w:val="Title"/>
        <w:jc w:val="center"/>
        <w:rPr>
          <w:sz w:val="32"/>
          <w:szCs w:val="32"/>
        </w:rPr>
      </w:pPr>
      <w:r w:rsidRPr="00E247BC">
        <w:rPr>
          <w:sz w:val="32"/>
          <w:szCs w:val="32"/>
        </w:rPr>
        <w:t>[</w:t>
      </w:r>
      <w:r w:rsidR="005C1E68">
        <w:rPr>
          <w:sz w:val="32"/>
          <w:szCs w:val="32"/>
        </w:rPr>
        <w:t>Ben Stynes</w:t>
      </w:r>
      <w:r w:rsidRPr="00E247BC">
        <w:rPr>
          <w:sz w:val="32"/>
          <w:szCs w:val="32"/>
        </w:rPr>
        <w:t>]</w:t>
      </w:r>
    </w:p>
    <w:p w14:paraId="21C2233E" w14:textId="0D898756" w:rsidR="002D2FA5" w:rsidRPr="00E247BC" w:rsidRDefault="002D2FA5" w:rsidP="00E247BC">
      <w:pPr>
        <w:pStyle w:val="Title"/>
        <w:jc w:val="center"/>
        <w:rPr>
          <w:sz w:val="32"/>
          <w:szCs w:val="32"/>
        </w:rPr>
      </w:pPr>
      <w:r w:rsidRPr="00E247BC">
        <w:rPr>
          <w:sz w:val="32"/>
          <w:szCs w:val="32"/>
        </w:rPr>
        <w:t>[</w:t>
      </w:r>
      <w:r w:rsidR="005C1E68">
        <w:rPr>
          <w:sz w:val="32"/>
          <w:szCs w:val="32"/>
        </w:rPr>
        <w:t>C00239718</w:t>
      </w:r>
      <w:r w:rsidRPr="00E247BC">
        <w:rPr>
          <w:sz w:val="32"/>
          <w:szCs w:val="32"/>
        </w:rPr>
        <w:t>]</w:t>
      </w:r>
    </w:p>
    <w:p w14:paraId="20D18038" w14:textId="6752A0EF" w:rsidR="00F04A6C" w:rsidRPr="00F474B1" w:rsidRDefault="00F04A6C" w:rsidP="00E247BC">
      <w:pPr>
        <w:pStyle w:val="Title"/>
        <w:jc w:val="center"/>
      </w:pPr>
      <w:r w:rsidRPr="00E247BC">
        <w:rPr>
          <w:sz w:val="32"/>
          <w:szCs w:val="32"/>
        </w:rPr>
        <w:t>[</w:t>
      </w:r>
      <w:r w:rsidR="00C70E6E">
        <w:rPr>
          <w:sz w:val="32"/>
          <w:szCs w:val="32"/>
        </w:rPr>
        <w:t>24</w:t>
      </w:r>
      <w:r w:rsidR="005C1E68">
        <w:rPr>
          <w:sz w:val="32"/>
          <w:szCs w:val="32"/>
        </w:rPr>
        <w:t>/</w:t>
      </w:r>
      <w:r w:rsidR="00C70E6E">
        <w:rPr>
          <w:sz w:val="32"/>
          <w:szCs w:val="32"/>
        </w:rPr>
        <w:t>08</w:t>
      </w:r>
      <w:r w:rsidR="005C1E68">
        <w:rPr>
          <w:sz w:val="32"/>
          <w:szCs w:val="32"/>
        </w:rPr>
        <w:t>/2</w:t>
      </w:r>
      <w:r w:rsidR="00C70E6E">
        <w:rPr>
          <w:sz w:val="32"/>
          <w:szCs w:val="32"/>
        </w:rPr>
        <w:t>2</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30B2D887" w:rsidR="003C1C99" w:rsidRDefault="003C1C99" w:rsidP="003C1C99">
      <w:r>
        <w:t xml:space="preserve">I would like to thank the following people who assisted in completing this project </w:t>
      </w:r>
      <w:r w:rsidR="6EE974E8">
        <w:t>including.</w:t>
      </w:r>
    </w:p>
    <w:p w14:paraId="4101652C" w14:textId="66E812EA" w:rsidR="003C1C99" w:rsidRDefault="0AE79C09" w:rsidP="003C1C99">
      <w:r>
        <w:t xml:space="preserve">Martin Harrigan of IT Carlow </w:t>
      </w:r>
      <w:r w:rsidR="003C1C99">
        <w:t>who was my supervisor for this project</w:t>
      </w:r>
      <w:r w:rsidR="00C70E6E">
        <w:t>, my classmates who play tested the game</w:t>
      </w:r>
      <w:r w:rsidR="003C1C99">
        <w:t>.</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2119CCED" w:rsidR="005105CE" w:rsidRPr="00F474B1" w:rsidRDefault="00255E27" w:rsidP="300B63D0">
      <w:pPr>
        <w:pStyle w:val="ReportGuidelines"/>
      </w:pPr>
      <w:r>
        <w:t xml:space="preserve">This section should introduce the problem domain and clearly identify, </w:t>
      </w:r>
      <w:r w:rsidR="7DE513B2">
        <w:t>justify,</w:t>
      </w:r>
      <w:r>
        <w:t xml:space="preserve"> and explain the solution(s) chosen. Care should be taken to ensure that the summary clearly demonstrates the writer’s expert under</w:t>
      </w:r>
      <w:r w:rsidR="005105CE">
        <w:t>standing of the problem domain.</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404FF03" w14:textId="17E75A20" w:rsidR="003A7A9F" w:rsidRDefault="02580686" w:rsidP="00A86352">
      <w:pPr>
        <w:pStyle w:val="ReportGuidelines"/>
      </w:pPr>
      <w:r>
        <w:t xml:space="preserve">I will </w:t>
      </w:r>
    </w:p>
    <w:p w14:paraId="1D3960B3" w14:textId="746AE510" w:rsidR="60FD8155" w:rsidRDefault="60FD8155" w:rsidP="60FD8155">
      <w:pPr>
        <w:pStyle w:val="ReportGuidelines"/>
        <w:rPr>
          <w:szCs w:val="24"/>
        </w:rPr>
      </w:pPr>
    </w:p>
    <w:p w14:paraId="45F50A72" w14:textId="72A8472C" w:rsidR="3A374427" w:rsidRDefault="3A374427" w:rsidP="60FD8155">
      <w:pPr>
        <w:pStyle w:val="ReportGuidelines"/>
        <w:rPr>
          <w:szCs w:val="24"/>
        </w:rPr>
      </w:pPr>
      <w:r w:rsidRPr="0AE79C09">
        <w:rPr>
          <w:szCs w:val="24"/>
        </w:rPr>
        <w:t xml:space="preserve">Throughout the years </w:t>
      </w:r>
      <w:r w:rsidR="457F0AE7" w:rsidRPr="0AE79C09">
        <w:rPr>
          <w:szCs w:val="24"/>
        </w:rPr>
        <w:t>many</w:t>
      </w:r>
      <w:r w:rsidRPr="0AE79C09">
        <w:rPr>
          <w:szCs w:val="24"/>
        </w:rPr>
        <w:t xml:space="preserve"> RPGs dropped the strategy and tactics in </w:t>
      </w:r>
      <w:r w:rsidR="7E8EF0A5" w:rsidRPr="0AE79C09">
        <w:rPr>
          <w:szCs w:val="24"/>
        </w:rPr>
        <w:t>turn-based</w:t>
      </w:r>
      <w:r w:rsidRPr="0AE79C09">
        <w:rPr>
          <w:szCs w:val="24"/>
        </w:rPr>
        <w:t xml:space="preserve"> games and changed to </w:t>
      </w:r>
      <w:r w:rsidR="1627258E" w:rsidRPr="0AE79C09">
        <w:rPr>
          <w:szCs w:val="24"/>
        </w:rPr>
        <w:t>action-based</w:t>
      </w:r>
      <w:r w:rsidRPr="0AE79C09">
        <w:rPr>
          <w:szCs w:val="24"/>
        </w:rPr>
        <w:t xml:space="preserve"> gameplay or streamlined combat to be </w:t>
      </w:r>
      <w:r w:rsidR="4958DDCB" w:rsidRPr="0AE79C09">
        <w:rPr>
          <w:szCs w:val="24"/>
        </w:rPr>
        <w:t>easy</w:t>
      </w:r>
      <w:del w:id="3" w:author="Martin Harrigan" w:date="2021-11-19T12:31:00Z">
        <w:r w:rsidRPr="0AE79C09" w:rsidDel="3A374427">
          <w:rPr>
            <w:szCs w:val="24"/>
          </w:rPr>
          <w:delText>,</w:delText>
        </w:r>
      </w:del>
      <w:ins w:id="4" w:author="Martin Harrigan" w:date="2021-11-19T12:31:00Z">
        <w:r w:rsidR="0BED445C" w:rsidRPr="0AE79C09">
          <w:rPr>
            <w:szCs w:val="24"/>
          </w:rPr>
          <w:t>.</w:t>
        </w:r>
      </w:ins>
      <w:r w:rsidRPr="0AE79C09">
        <w:rPr>
          <w:szCs w:val="24"/>
        </w:rPr>
        <w:t xml:space="preserve"> </w:t>
      </w:r>
      <w:r w:rsidR="488CF867" w:rsidRPr="0AE79C09">
        <w:rPr>
          <w:szCs w:val="24"/>
        </w:rPr>
        <w:t>N</w:t>
      </w:r>
      <w:r w:rsidRPr="0AE79C09">
        <w:rPr>
          <w:szCs w:val="24"/>
        </w:rPr>
        <w:t xml:space="preserve">owadays </w:t>
      </w:r>
      <w:r w:rsidR="50236EC0" w:rsidRPr="0AE79C09">
        <w:rPr>
          <w:szCs w:val="24"/>
        </w:rPr>
        <w:t xml:space="preserve">when you hear RPG you </w:t>
      </w:r>
      <w:r w:rsidR="1CA7596E" w:rsidRPr="0AE79C09">
        <w:rPr>
          <w:szCs w:val="24"/>
        </w:rPr>
        <w:t>would</w:t>
      </w:r>
      <w:r w:rsidR="50236EC0" w:rsidRPr="0AE79C09">
        <w:rPr>
          <w:szCs w:val="24"/>
        </w:rPr>
        <w:t xml:space="preserve"> go to Skyrim the first-person </w:t>
      </w:r>
      <w:r w:rsidR="52BB0059" w:rsidRPr="0AE79C09">
        <w:rPr>
          <w:szCs w:val="24"/>
        </w:rPr>
        <w:t>action-adventure</w:t>
      </w:r>
      <w:r w:rsidR="21119214" w:rsidRPr="0AE79C09">
        <w:rPr>
          <w:szCs w:val="24"/>
        </w:rPr>
        <w:t xml:space="preserve"> game</w:t>
      </w:r>
      <w:r w:rsidR="14161B28" w:rsidRPr="0AE79C09">
        <w:rPr>
          <w:szCs w:val="24"/>
        </w:rPr>
        <w:t xml:space="preserve"> or Fallout the shooter, </w:t>
      </w:r>
      <w:r w:rsidR="1E8964E4" w:rsidRPr="0AE79C09">
        <w:rPr>
          <w:szCs w:val="24"/>
        </w:rPr>
        <w:t>action-adventure</w:t>
      </w:r>
      <w:r w:rsidR="14161B28" w:rsidRPr="0AE79C09">
        <w:rPr>
          <w:szCs w:val="24"/>
        </w:rPr>
        <w:t xml:space="preserve"> game</w:t>
      </w:r>
      <w:del w:id="5" w:author="Martin Harrigan" w:date="2021-11-19T12:32:00Z">
        <w:r w:rsidRPr="0AE79C09" w:rsidDel="3A374427">
          <w:rPr>
            <w:szCs w:val="24"/>
          </w:rPr>
          <w:delText>,</w:delText>
        </w:r>
      </w:del>
      <w:ins w:id="6" w:author="Martin Harrigan" w:date="2021-11-19T12:32:00Z">
        <w:r w:rsidR="4DB69393" w:rsidRPr="0AE79C09">
          <w:rPr>
            <w:szCs w:val="24"/>
          </w:rPr>
          <w:t>.</w:t>
        </w:r>
      </w:ins>
      <w:r w:rsidR="14161B28" w:rsidRPr="0AE79C09">
        <w:rPr>
          <w:szCs w:val="24"/>
        </w:rPr>
        <w:t xml:space="preserve"> RPGs have gone more for an action focus even Final Fantasy </w:t>
      </w:r>
      <w:r w:rsidR="251295D3" w:rsidRPr="0AE79C09">
        <w:rPr>
          <w:szCs w:val="24"/>
        </w:rPr>
        <w:t>the</w:t>
      </w:r>
      <w:r w:rsidR="14161B28" w:rsidRPr="0AE79C09">
        <w:rPr>
          <w:szCs w:val="24"/>
        </w:rPr>
        <w:t xml:space="preserve"> one that got R</w:t>
      </w:r>
      <w:r w:rsidR="6958C6F3" w:rsidRPr="0AE79C09">
        <w:rPr>
          <w:szCs w:val="24"/>
        </w:rPr>
        <w:t xml:space="preserve">PGs off the ground in its latest release abandoned the </w:t>
      </w:r>
      <w:r w:rsidR="641123E2" w:rsidRPr="0AE79C09">
        <w:rPr>
          <w:szCs w:val="24"/>
        </w:rPr>
        <w:t>turn-based</w:t>
      </w:r>
      <w:r w:rsidR="6958C6F3" w:rsidRPr="0AE79C09">
        <w:rPr>
          <w:szCs w:val="24"/>
        </w:rPr>
        <w:t xml:space="preserve"> gameplay and went full on action</w:t>
      </w:r>
      <w:del w:id="7" w:author="Martin Harrigan" w:date="2021-11-19T12:32:00Z">
        <w:r w:rsidRPr="0AE79C09" w:rsidDel="3A374427">
          <w:rPr>
            <w:szCs w:val="24"/>
          </w:rPr>
          <w:delText>,</w:delText>
        </w:r>
      </w:del>
      <w:ins w:id="8" w:author="Martin Harrigan" w:date="2021-11-19T12:32:00Z">
        <w:r w:rsidR="3C747EA8" w:rsidRPr="0AE79C09">
          <w:rPr>
            <w:szCs w:val="24"/>
          </w:rPr>
          <w:t>.</w:t>
        </w:r>
      </w:ins>
      <w:r w:rsidR="2A8CCFC2" w:rsidRPr="0AE79C09">
        <w:rPr>
          <w:szCs w:val="24"/>
        </w:rPr>
        <w:t xml:space="preserve"> </w:t>
      </w:r>
      <w:r w:rsidR="3C747EA8" w:rsidRPr="0AE79C09">
        <w:rPr>
          <w:szCs w:val="24"/>
        </w:rPr>
        <w:t>T</w:t>
      </w:r>
      <w:r w:rsidR="2A8CCFC2" w:rsidRPr="0AE79C09">
        <w:rPr>
          <w:szCs w:val="24"/>
        </w:rPr>
        <w:t>urn based games are</w:t>
      </w:r>
      <w:r w:rsidR="10167E37" w:rsidRPr="0AE79C09">
        <w:rPr>
          <w:szCs w:val="24"/>
        </w:rPr>
        <w:t xml:space="preserve"> being held up by only a few big names now</w:t>
      </w:r>
      <w:del w:id="9" w:author="Martin Harrigan" w:date="2021-11-19T12:32:00Z">
        <w:r w:rsidRPr="0AE79C09" w:rsidDel="3A374427">
          <w:rPr>
            <w:szCs w:val="24"/>
          </w:rPr>
          <w:delText xml:space="preserve"> </w:delText>
        </w:r>
      </w:del>
      <w:r w:rsidR="10167E37" w:rsidRPr="0AE79C09">
        <w:rPr>
          <w:szCs w:val="24"/>
        </w:rPr>
        <w:t xml:space="preserve">, </w:t>
      </w:r>
      <w:r w:rsidR="2405BD0A" w:rsidRPr="0AE79C09">
        <w:rPr>
          <w:szCs w:val="24"/>
        </w:rPr>
        <w:t xml:space="preserve">e.g., </w:t>
      </w:r>
      <w:r w:rsidR="10167E37" w:rsidRPr="0AE79C09">
        <w:rPr>
          <w:szCs w:val="24"/>
        </w:rPr>
        <w:t xml:space="preserve">Dragon Quest, </w:t>
      </w:r>
      <w:r w:rsidR="2D89A3DF" w:rsidRPr="0AE79C09">
        <w:rPr>
          <w:szCs w:val="24"/>
        </w:rPr>
        <w:t>Pokémon,</w:t>
      </w:r>
      <w:r w:rsidR="10167E37" w:rsidRPr="0AE79C09">
        <w:rPr>
          <w:szCs w:val="24"/>
        </w:rPr>
        <w:t xml:space="preserve"> and Persona/SMT.</w:t>
      </w:r>
      <w:del w:id="10" w:author="Martin Harrigan" w:date="2021-11-19T12:32:00Z">
        <w:r w:rsidRPr="0AE79C09" w:rsidDel="3A374427">
          <w:rPr>
            <w:szCs w:val="24"/>
          </w:rPr>
          <w:delText xml:space="preserve"> </w:delText>
        </w:r>
      </w:del>
    </w:p>
    <w:p w14:paraId="1EBE3F8C" w14:textId="2566ED38" w:rsidR="0AE79C09" w:rsidRDefault="0AE79C09" w:rsidP="0AE79C09">
      <w:pPr>
        <w:pStyle w:val="ReportGuidelines"/>
        <w:rPr>
          <w:szCs w:val="24"/>
        </w:rPr>
      </w:pPr>
    </w:p>
    <w:p w14:paraId="2A54FADD" w14:textId="77777777" w:rsidR="003A7A9F" w:rsidRDefault="003A7A9F" w:rsidP="20C5B163">
      <w:pPr>
        <w:pStyle w:val="ReportGuidelines"/>
      </w:pPr>
    </w:p>
    <w:p w14:paraId="2AFD2CF1" w14:textId="4E13D569" w:rsidR="00C76913" w:rsidRDefault="003A7A9F" w:rsidP="20C5B163">
      <w:pPr>
        <w:pStyle w:val="ReportGuidelines"/>
      </w:pPr>
      <w:r>
        <w:t xml:space="preserve">The research </w:t>
      </w:r>
      <w:r w:rsidR="19631946">
        <w:t>as stated</w:t>
      </w:r>
      <w:r>
        <w:t xml:space="preserve"> is to see if a </w:t>
      </w:r>
      <w:r w:rsidR="734BFBD4">
        <w:t>combination</w:t>
      </w:r>
      <w:r w:rsidR="1C4230A9">
        <w:t xml:space="preserve"> </w:t>
      </w:r>
      <w:r>
        <w:t xml:space="preserve">of these </w:t>
      </w:r>
      <w:r w:rsidR="53230044">
        <w:t>sub-</w:t>
      </w:r>
      <w:r>
        <w:t>genre</w:t>
      </w:r>
      <w:ins w:id="11" w:author="Martin Harrigan" w:date="2021-11-19T12:32:00Z">
        <w:r w:rsidR="4E1C2279">
          <w:t>s</w:t>
        </w:r>
      </w:ins>
      <w:r>
        <w:t xml:space="preserve"> would work</w:t>
      </w:r>
      <w:del w:id="12" w:author="Martin Harrigan" w:date="2021-11-19T12:32:00Z">
        <w:r w:rsidDel="003A7A9F">
          <w:delText>,</w:delText>
        </w:r>
      </w:del>
      <w:ins w:id="13" w:author="Martin Harrigan" w:date="2021-11-19T12:32:00Z">
        <w:r w:rsidR="285D202C">
          <w:t>.</w:t>
        </w:r>
      </w:ins>
      <w:r>
        <w:t xml:space="preserve"> </w:t>
      </w:r>
      <w:r w:rsidR="6939F874">
        <w:t>W</w:t>
      </w:r>
      <w:r>
        <w:t xml:space="preserve">ould it give a </w:t>
      </w:r>
      <w:r w:rsidR="74B2CD75">
        <w:t>u</w:t>
      </w:r>
      <w:r>
        <w:t xml:space="preserve">nique and </w:t>
      </w:r>
      <w:r w:rsidR="7E0FA1FC">
        <w:t>playable user</w:t>
      </w:r>
      <w:r>
        <w:t xml:space="preserve"> experience or would the </w:t>
      </w:r>
      <w:r w:rsidR="26C461C7">
        <w:t>combination</w:t>
      </w:r>
      <w:r w:rsidR="075F22DE">
        <w:t xml:space="preserve"> </w:t>
      </w:r>
      <w:r>
        <w:t xml:space="preserve">of </w:t>
      </w:r>
      <w:r w:rsidR="585C2420">
        <w:t xml:space="preserve">these </w:t>
      </w:r>
      <w:r w:rsidR="409F7163">
        <w:t>sub-</w:t>
      </w:r>
      <w:r w:rsidR="585C2420">
        <w:t>genre</w:t>
      </w:r>
      <w:ins w:id="14" w:author="Martin Harrigan" w:date="2021-11-19T12:33:00Z">
        <w:r w:rsidR="604689E5">
          <w:t>s</w:t>
        </w:r>
      </w:ins>
      <w:r>
        <w:t xml:space="preserve"> result in a jumbled mess of a game that is just terrible with its mechanics.</w:t>
      </w:r>
    </w:p>
    <w:p w14:paraId="1B9AC2BB" w14:textId="468357DF" w:rsidR="003A7A9F" w:rsidRDefault="003A7A9F" w:rsidP="20C5B163">
      <w:pPr>
        <w:pStyle w:val="ReportGuidelines"/>
      </w:pPr>
      <w:r>
        <w:t xml:space="preserve">The objectives are to make </w:t>
      </w:r>
      <w:r w:rsidR="1CD18A50">
        <w:t>a</w:t>
      </w:r>
      <w:r>
        <w:t xml:space="preserve"> </w:t>
      </w:r>
      <w:r w:rsidR="6EF2843F">
        <w:t>g</w:t>
      </w:r>
      <w:r>
        <w:t>ame that combines all these elements.</w:t>
      </w:r>
      <w:r w:rsidR="2D0CFCA7">
        <w:t xml:space="preserve"> It will</w:t>
      </w:r>
      <w:r w:rsidR="3B3ABC59">
        <w:t xml:space="preserve"> </w:t>
      </w:r>
      <w:r w:rsidR="07625E80">
        <w:t xml:space="preserve">include </w:t>
      </w:r>
      <w:r w:rsidR="3797C272">
        <w:t>turn-based</w:t>
      </w:r>
      <w:r>
        <w:t xml:space="preserve"> </w:t>
      </w:r>
      <w:r w:rsidR="7EA116AF">
        <w:t>g</w:t>
      </w:r>
      <w:r>
        <w:t xml:space="preserve">ameplay with chess style movement for characters and a battle that </w:t>
      </w:r>
      <w:r w:rsidR="785AA97A">
        <w:t>is not</w:t>
      </w:r>
      <w:r>
        <w:t xml:space="preserve"> fully turn based yet still requires strategy.</w:t>
      </w:r>
    </w:p>
    <w:p w14:paraId="47040560" w14:textId="17FC7855" w:rsidR="1AB655C9" w:rsidRDefault="1AB655C9" w:rsidP="60FD8155">
      <w:pPr>
        <w:pStyle w:val="ReportGuidelines"/>
        <w:rPr>
          <w:szCs w:val="24"/>
        </w:rPr>
      </w:pPr>
      <w:r w:rsidRPr="0AE79C09">
        <w:rPr>
          <w:szCs w:val="24"/>
        </w:rPr>
        <w:t xml:space="preserve">The is set in a war-torn </w:t>
      </w:r>
      <w:r w:rsidR="5FC1D15E" w:rsidRPr="0AE79C09">
        <w:rPr>
          <w:szCs w:val="24"/>
        </w:rPr>
        <w:t xml:space="preserve">fantasy </w:t>
      </w:r>
      <w:r w:rsidRPr="0AE79C09">
        <w:rPr>
          <w:szCs w:val="24"/>
        </w:rPr>
        <w:t>land</w:t>
      </w:r>
      <w:r w:rsidR="05A0CA34" w:rsidRPr="0AE79C09">
        <w:rPr>
          <w:szCs w:val="24"/>
        </w:rPr>
        <w:t xml:space="preserve"> with magic being exploited</w:t>
      </w:r>
      <w:r w:rsidR="79D8F95B" w:rsidRPr="0AE79C09">
        <w:rPr>
          <w:szCs w:val="24"/>
        </w:rPr>
        <w:t>.</w:t>
      </w:r>
      <w:r w:rsidRPr="0AE79C09">
        <w:rPr>
          <w:szCs w:val="24"/>
        </w:rPr>
        <w:t xml:space="preserve"> </w:t>
      </w:r>
      <w:r w:rsidR="409B7A66" w:rsidRPr="0AE79C09">
        <w:rPr>
          <w:szCs w:val="24"/>
        </w:rPr>
        <w:t>T</w:t>
      </w:r>
      <w:r w:rsidRPr="0AE79C09">
        <w:rPr>
          <w:szCs w:val="24"/>
        </w:rPr>
        <w:t xml:space="preserve">he player is thrust into the conflict and is given </w:t>
      </w:r>
      <w:r w:rsidR="6DBFCDBB" w:rsidRPr="0AE79C09">
        <w:rPr>
          <w:szCs w:val="24"/>
        </w:rPr>
        <w:t>mission</w:t>
      </w:r>
      <w:r w:rsidRPr="0AE79C09">
        <w:rPr>
          <w:szCs w:val="24"/>
        </w:rPr>
        <w:t xml:space="preserve"> after </w:t>
      </w:r>
      <w:r w:rsidR="428C7489" w:rsidRPr="0AE79C09">
        <w:rPr>
          <w:szCs w:val="24"/>
        </w:rPr>
        <w:t>mission to help the war effort ranging from assaulting an outpost and taking it over to fighting on the front line.</w:t>
      </w:r>
    </w:p>
    <w:p w14:paraId="16AC1349" w14:textId="77E15548" w:rsidR="006F5EC6" w:rsidRDefault="006F5EC6" w:rsidP="60FD8155">
      <w:pPr>
        <w:pStyle w:val="ReportGuidelines"/>
        <w:rPr>
          <w:szCs w:val="24"/>
        </w:rPr>
      </w:pPr>
      <w:r w:rsidRPr="0AE79C09">
        <w:rPr>
          <w:szCs w:val="24"/>
        </w:rPr>
        <w:t>T</w:t>
      </w:r>
      <w:r w:rsidR="428C7489" w:rsidRPr="0AE79C09">
        <w:rPr>
          <w:szCs w:val="24"/>
        </w:rPr>
        <w:t>he</w:t>
      </w:r>
      <w:r w:rsidR="7B29E842" w:rsidRPr="0AE79C09">
        <w:rPr>
          <w:szCs w:val="24"/>
        </w:rPr>
        <w:t xml:space="preserve"> </w:t>
      </w:r>
      <w:r w:rsidRPr="0AE79C09">
        <w:rPr>
          <w:szCs w:val="24"/>
        </w:rPr>
        <w:t xml:space="preserve">way the game plays is the </w:t>
      </w:r>
      <w:r w:rsidR="4C955496" w:rsidRPr="0AE79C09">
        <w:rPr>
          <w:szCs w:val="24"/>
        </w:rPr>
        <w:t>player selects the stage; the map loads up its tile-based movement</w:t>
      </w:r>
      <w:r w:rsidR="4BE9A7F3" w:rsidRPr="0AE79C09">
        <w:rPr>
          <w:szCs w:val="24"/>
        </w:rPr>
        <w:t>.</w:t>
      </w:r>
      <w:r w:rsidR="4C955496" w:rsidRPr="0AE79C09">
        <w:rPr>
          <w:szCs w:val="24"/>
        </w:rPr>
        <w:t xml:space="preserve"> </w:t>
      </w:r>
      <w:r w:rsidR="4BE9A7F3" w:rsidRPr="0AE79C09">
        <w:rPr>
          <w:szCs w:val="24"/>
        </w:rPr>
        <w:t>T</w:t>
      </w:r>
      <w:r w:rsidR="4C955496" w:rsidRPr="0AE79C09">
        <w:rPr>
          <w:szCs w:val="24"/>
        </w:rPr>
        <w:t xml:space="preserve">he player character depending on class have different movement spaces, the same with the attack range. For now, they are a sword user say, they move </w:t>
      </w:r>
      <w:r w:rsidR="2E409359" w:rsidRPr="0AE79C09">
        <w:rPr>
          <w:szCs w:val="24"/>
        </w:rPr>
        <w:t>four</w:t>
      </w:r>
      <w:r w:rsidR="4C955496" w:rsidRPr="0AE79C09">
        <w:rPr>
          <w:szCs w:val="24"/>
        </w:rPr>
        <w:t xml:space="preserve"> </w:t>
      </w:r>
      <w:r w:rsidR="1FCEE052" w:rsidRPr="0AE79C09">
        <w:rPr>
          <w:szCs w:val="24"/>
        </w:rPr>
        <w:t>spaces,</w:t>
      </w:r>
      <w:r w:rsidR="4C955496" w:rsidRPr="0AE79C09">
        <w:rPr>
          <w:szCs w:val="24"/>
        </w:rPr>
        <w:t xml:space="preserve"> and an enemy is in front</w:t>
      </w:r>
      <w:r w:rsidR="775292C4" w:rsidRPr="0AE79C09">
        <w:rPr>
          <w:szCs w:val="24"/>
        </w:rPr>
        <w:t xml:space="preserve"> of them they select the attack option, what follows is a battle.</w:t>
      </w:r>
    </w:p>
    <w:p w14:paraId="5D224D29" w14:textId="20A940DE" w:rsidR="77C15B6E" w:rsidRDefault="77C15B6E" w:rsidP="60FD8155">
      <w:pPr>
        <w:pStyle w:val="ReportGuidelines"/>
        <w:rPr>
          <w:szCs w:val="24"/>
        </w:rPr>
      </w:pPr>
      <w:r w:rsidRPr="300B63D0">
        <w:rPr>
          <w:szCs w:val="24"/>
        </w:rPr>
        <w:t>I</w:t>
      </w:r>
      <w:r w:rsidR="775292C4" w:rsidRPr="300B63D0">
        <w:rPr>
          <w:szCs w:val="24"/>
        </w:rPr>
        <w:t>n</w:t>
      </w:r>
      <w:r w:rsidR="4C955496" w:rsidRPr="300B63D0">
        <w:rPr>
          <w:szCs w:val="24"/>
        </w:rPr>
        <w:t xml:space="preserve"> </w:t>
      </w:r>
      <w:r w:rsidRPr="300B63D0">
        <w:rPr>
          <w:szCs w:val="24"/>
        </w:rPr>
        <w:t xml:space="preserve">the battle the player sees two gauges the enemy gauge and their own gauge when it </w:t>
      </w:r>
      <w:r w:rsidR="1BB080F3" w:rsidRPr="300B63D0">
        <w:rPr>
          <w:szCs w:val="24"/>
        </w:rPr>
        <w:t xml:space="preserve">fills up, they can attack, depending on what action they do, it lowers the gauge by an </w:t>
      </w:r>
      <w:r w:rsidR="2D754E65" w:rsidRPr="300B63D0">
        <w:rPr>
          <w:szCs w:val="24"/>
        </w:rPr>
        <w:t>amount,</w:t>
      </w:r>
      <w:r w:rsidR="1BB080F3" w:rsidRPr="300B63D0">
        <w:rPr>
          <w:szCs w:val="24"/>
        </w:rPr>
        <w:t xml:space="preserve"> and </w:t>
      </w:r>
      <w:r w:rsidR="1BB080F3" w:rsidRPr="300B63D0">
        <w:rPr>
          <w:szCs w:val="24"/>
        </w:rPr>
        <w:lastRenderedPageBreak/>
        <w:t xml:space="preserve">they </w:t>
      </w:r>
      <w:r w:rsidR="784CBDEE" w:rsidRPr="300B63D0">
        <w:rPr>
          <w:szCs w:val="24"/>
        </w:rPr>
        <w:t>must</w:t>
      </w:r>
      <w:r w:rsidR="1BB080F3" w:rsidRPr="300B63D0">
        <w:rPr>
          <w:szCs w:val="24"/>
        </w:rPr>
        <w:t xml:space="preserve"> wait till the action is done plus the wait time</w:t>
      </w:r>
      <w:ins w:id="15" w:author="Martin Harrigan" w:date="2021-11-19T12:35:00Z">
        <w:r w:rsidR="587BA937" w:rsidRPr="300B63D0">
          <w:rPr>
            <w:szCs w:val="24"/>
          </w:rPr>
          <w:t>.</w:t>
        </w:r>
      </w:ins>
      <w:r w:rsidR="1BB080F3" w:rsidRPr="300B63D0">
        <w:rPr>
          <w:szCs w:val="24"/>
        </w:rPr>
        <w:t xml:space="preserve"> </w:t>
      </w:r>
      <w:r w:rsidR="1392DAE8" w:rsidRPr="300B63D0">
        <w:rPr>
          <w:szCs w:val="24"/>
        </w:rPr>
        <w:t>T</w:t>
      </w:r>
      <w:r w:rsidR="1BB080F3" w:rsidRPr="300B63D0">
        <w:rPr>
          <w:szCs w:val="24"/>
        </w:rPr>
        <w:t xml:space="preserve">he gauge has three sections wait which is the </w:t>
      </w:r>
      <w:r w:rsidR="614074D6" w:rsidRPr="300B63D0">
        <w:rPr>
          <w:szCs w:val="24"/>
        </w:rPr>
        <w:t>longest,</w:t>
      </w:r>
      <w:r w:rsidR="39A7D8BD" w:rsidRPr="300B63D0">
        <w:rPr>
          <w:szCs w:val="24"/>
        </w:rPr>
        <w:t xml:space="preserve"> execute which varies depending on the action and turn which is what allows the player to select what to do</w:t>
      </w:r>
      <w:r w:rsidR="3E6F13B1" w:rsidRPr="300B63D0">
        <w:rPr>
          <w:szCs w:val="24"/>
        </w:rPr>
        <w:t>. W</w:t>
      </w:r>
      <w:r w:rsidR="39A7D8BD" w:rsidRPr="300B63D0">
        <w:rPr>
          <w:szCs w:val="24"/>
        </w:rPr>
        <w:t xml:space="preserve">hile this is </w:t>
      </w:r>
      <w:r w:rsidR="5AFB1565" w:rsidRPr="300B63D0">
        <w:rPr>
          <w:szCs w:val="24"/>
        </w:rPr>
        <w:t>happening,</w:t>
      </w:r>
      <w:r w:rsidR="39A7D8BD" w:rsidRPr="300B63D0">
        <w:rPr>
          <w:szCs w:val="24"/>
        </w:rPr>
        <w:t xml:space="preserve"> </w:t>
      </w:r>
      <w:r w:rsidR="07C1E73A" w:rsidRPr="300B63D0">
        <w:rPr>
          <w:szCs w:val="24"/>
        </w:rPr>
        <w:t xml:space="preserve">let us say </w:t>
      </w:r>
      <w:r w:rsidR="39A7D8BD" w:rsidRPr="300B63D0">
        <w:rPr>
          <w:szCs w:val="24"/>
        </w:rPr>
        <w:t xml:space="preserve">the player </w:t>
      </w:r>
      <w:r w:rsidR="6B7B4B25" w:rsidRPr="300B63D0">
        <w:rPr>
          <w:szCs w:val="24"/>
        </w:rPr>
        <w:t>is weak</w:t>
      </w:r>
      <w:r w:rsidR="39A7D8BD" w:rsidRPr="300B63D0">
        <w:rPr>
          <w:szCs w:val="24"/>
        </w:rPr>
        <w:t xml:space="preserve"> to </w:t>
      </w:r>
      <w:r w:rsidR="24421216" w:rsidRPr="300B63D0">
        <w:rPr>
          <w:szCs w:val="24"/>
        </w:rPr>
        <w:t>electricity</w:t>
      </w:r>
      <w:r w:rsidR="2F9779E7" w:rsidRPr="300B63D0">
        <w:rPr>
          <w:szCs w:val="24"/>
        </w:rPr>
        <w:t>.</w:t>
      </w:r>
      <w:r w:rsidR="24421216" w:rsidRPr="300B63D0">
        <w:rPr>
          <w:szCs w:val="24"/>
        </w:rPr>
        <w:t xml:space="preserve"> </w:t>
      </w:r>
      <w:r w:rsidR="1590738F" w:rsidRPr="300B63D0">
        <w:rPr>
          <w:szCs w:val="24"/>
        </w:rPr>
        <w:t>W</w:t>
      </w:r>
      <w:r w:rsidR="24421216" w:rsidRPr="300B63D0">
        <w:rPr>
          <w:szCs w:val="24"/>
        </w:rPr>
        <w:t>hile</w:t>
      </w:r>
      <w:r w:rsidR="03BA3A0E" w:rsidRPr="300B63D0">
        <w:rPr>
          <w:szCs w:val="24"/>
        </w:rPr>
        <w:t xml:space="preserve"> the player is selecting their turn </w:t>
      </w:r>
      <w:r w:rsidR="65B4C212" w:rsidRPr="300B63D0">
        <w:rPr>
          <w:szCs w:val="24"/>
        </w:rPr>
        <w:t xml:space="preserve">action the enemy has selected them for </w:t>
      </w:r>
      <w:r w:rsidR="24DCA5D9" w:rsidRPr="300B63D0">
        <w:rPr>
          <w:szCs w:val="24"/>
        </w:rPr>
        <w:t>an</w:t>
      </w:r>
      <w:r w:rsidR="65B4C212" w:rsidRPr="300B63D0">
        <w:rPr>
          <w:szCs w:val="24"/>
        </w:rPr>
        <w:t xml:space="preserve"> electric based attack</w:t>
      </w:r>
      <w:del w:id="16" w:author="Martin Harrigan" w:date="2021-11-19T12:35:00Z">
        <w:r w:rsidRPr="300B63D0" w:rsidDel="77C15B6E">
          <w:rPr>
            <w:szCs w:val="24"/>
          </w:rPr>
          <w:delText>,</w:delText>
        </w:r>
      </w:del>
      <w:ins w:id="17" w:author="Martin Harrigan" w:date="2021-11-19T12:35:00Z">
        <w:r w:rsidR="3617377C" w:rsidRPr="300B63D0">
          <w:rPr>
            <w:szCs w:val="24"/>
          </w:rPr>
          <w:t>.</w:t>
        </w:r>
      </w:ins>
      <w:r w:rsidR="65B4C212" w:rsidRPr="300B63D0">
        <w:rPr>
          <w:szCs w:val="24"/>
        </w:rPr>
        <w:t xml:space="preserve"> </w:t>
      </w:r>
      <w:r w:rsidR="3617377C" w:rsidRPr="300B63D0">
        <w:rPr>
          <w:szCs w:val="24"/>
        </w:rPr>
        <w:t>A</w:t>
      </w:r>
      <w:r w:rsidR="65B4C212" w:rsidRPr="300B63D0">
        <w:rPr>
          <w:szCs w:val="24"/>
        </w:rPr>
        <w:t xml:space="preserve">s the player is waiting for their attack to execute the enemy hits them it does a lot of damage and since they are weak to </w:t>
      </w:r>
      <w:r w:rsidR="1B93C495" w:rsidRPr="300B63D0">
        <w:rPr>
          <w:szCs w:val="24"/>
        </w:rPr>
        <w:t>it,</w:t>
      </w:r>
      <w:r w:rsidR="65B4C212" w:rsidRPr="300B63D0">
        <w:rPr>
          <w:szCs w:val="24"/>
        </w:rPr>
        <w:t xml:space="preserve"> their wait bar </w:t>
      </w:r>
      <w:r w:rsidR="36F1A320" w:rsidRPr="300B63D0">
        <w:rPr>
          <w:szCs w:val="24"/>
        </w:rPr>
        <w:t>goes down.</w:t>
      </w:r>
      <w:r w:rsidR="4E826486" w:rsidRPr="300B63D0">
        <w:rPr>
          <w:szCs w:val="24"/>
        </w:rPr>
        <w:t xml:space="preserve"> </w:t>
      </w:r>
      <w:r w:rsidR="1309ADFA" w:rsidRPr="300B63D0">
        <w:rPr>
          <w:szCs w:val="24"/>
        </w:rPr>
        <w:t>Similarly,</w:t>
      </w:r>
      <w:r w:rsidR="4E826486" w:rsidRPr="300B63D0">
        <w:rPr>
          <w:szCs w:val="24"/>
        </w:rPr>
        <w:t xml:space="preserve"> if the player hits the enemy with a weakness their wait bar goes down as well.</w:t>
      </w:r>
    </w:p>
    <w:p w14:paraId="6A98788C" w14:textId="42B0B4DB" w:rsidR="003D1AE1" w:rsidRPr="004760BE" w:rsidRDefault="003D1AE1" w:rsidP="20C5B163">
      <w:pPr>
        <w:pStyle w:val="ReportGuidelines"/>
      </w:pPr>
      <w:r>
        <w:t xml:space="preserve">The Project hopes to find out </w:t>
      </w:r>
      <w:r w:rsidR="169C4669">
        <w:t>whether</w:t>
      </w:r>
      <w:r>
        <w:t xml:space="preserve"> </w:t>
      </w:r>
      <w:r w:rsidR="41E7BE23">
        <w:t>t</w:t>
      </w:r>
      <w:r>
        <w:t xml:space="preserve">he </w:t>
      </w:r>
      <w:r w:rsidR="60A77C4C">
        <w:t>c</w:t>
      </w:r>
      <w:r>
        <w:t xml:space="preserve">ombination of </w:t>
      </w:r>
      <w:r w:rsidR="34799605">
        <w:t>g</w:t>
      </w:r>
      <w:r>
        <w:t>enres leads to a playable comprehensive user experience.</w:t>
      </w:r>
    </w:p>
    <w:p w14:paraId="0C0B8220" w14:textId="513603A9" w:rsidR="0AE79C09" w:rsidRDefault="0AE79C09" w:rsidP="0AE79C09">
      <w:pPr>
        <w:pStyle w:val="Heading1"/>
        <w:rPr>
          <w:sz w:val="24"/>
          <w:szCs w:val="24"/>
        </w:rPr>
      </w:pPr>
    </w:p>
    <w:p w14:paraId="12797DA7" w14:textId="4DDD61C1" w:rsidR="0AE79C09" w:rsidRDefault="0AE79C09" w:rsidP="0AE79C09">
      <w:pPr>
        <w:pStyle w:val="Heading1"/>
        <w:rPr>
          <w:sz w:val="24"/>
          <w:szCs w:val="24"/>
        </w:rPr>
      </w:pPr>
    </w:p>
    <w:p w14:paraId="2FCAB8B2" w14:textId="0DF4DBC2" w:rsidR="0AE79C09" w:rsidRDefault="0AE79C09" w:rsidP="0AE79C09">
      <w:pPr>
        <w:pStyle w:val="Heading1"/>
        <w:rPr>
          <w:sz w:val="24"/>
          <w:szCs w:val="24"/>
        </w:rPr>
      </w:pPr>
    </w:p>
    <w:p w14:paraId="068D1B37" w14:textId="55E9A8B6" w:rsidR="0AE79C09" w:rsidRDefault="0AE79C09" w:rsidP="0AE79C09">
      <w:pPr>
        <w:pStyle w:val="Heading1"/>
        <w:rPr>
          <w:sz w:val="24"/>
          <w:szCs w:val="24"/>
        </w:rPr>
      </w:pPr>
    </w:p>
    <w:p w14:paraId="6B5B539B" w14:textId="45EF4CD4" w:rsidR="0AE79C09" w:rsidRDefault="0AE79C09" w:rsidP="0AE79C09">
      <w:pPr>
        <w:pStyle w:val="Heading1"/>
        <w:rPr>
          <w:sz w:val="24"/>
          <w:szCs w:val="24"/>
        </w:rPr>
      </w:pPr>
    </w:p>
    <w:p w14:paraId="77BD7E78" w14:textId="4DDE24FB" w:rsidR="0AE79C09" w:rsidRDefault="0AE79C09" w:rsidP="0AE79C09">
      <w:pPr>
        <w:pStyle w:val="Heading1"/>
        <w:rPr>
          <w:sz w:val="24"/>
          <w:szCs w:val="24"/>
        </w:rPr>
      </w:pPr>
    </w:p>
    <w:p w14:paraId="7F2366CD" w14:textId="48321D86" w:rsidR="004760BE" w:rsidRPr="00F474B1" w:rsidRDefault="004760BE" w:rsidP="004760BE">
      <w:pPr>
        <w:pStyle w:val="Heading1"/>
        <w:rPr>
          <w:sz w:val="24"/>
          <w:szCs w:val="24"/>
        </w:rPr>
      </w:pPr>
      <w:bookmarkStart w:id="18" w:name="_Toc54714376"/>
      <w:r w:rsidRPr="60FD8155">
        <w:rPr>
          <w:sz w:val="24"/>
          <w:szCs w:val="24"/>
        </w:rPr>
        <w:t>Literature Review</w:t>
      </w:r>
      <w:bookmarkEnd w:id="18"/>
    </w:p>
    <w:p w14:paraId="554F3C06" w14:textId="00C2CCC1" w:rsidR="3272795F" w:rsidRDefault="3272795F" w:rsidP="60FD8155">
      <w:pPr>
        <w:rPr>
          <w:szCs w:val="24"/>
        </w:rPr>
      </w:pPr>
    </w:p>
    <w:p w14:paraId="07115168" w14:textId="75C650BE" w:rsidR="004760BE" w:rsidRPr="00F474B1" w:rsidRDefault="004760BE" w:rsidP="0AE79C09">
      <w:pPr>
        <w:rPr>
          <w:szCs w:val="24"/>
        </w:rPr>
      </w:pPr>
    </w:p>
    <w:p w14:paraId="360843EA" w14:textId="1A7DCC40" w:rsidR="004760BE" w:rsidRPr="00F474B1" w:rsidRDefault="00000000" w:rsidP="004760BE">
      <w:pPr>
        <w:pStyle w:val="ReportGuidelines"/>
      </w:pPr>
      <w:hyperlink r:id="rId12">
        <w:r w:rsidR="0AE79C09" w:rsidRPr="0AE79C09">
          <w:rPr>
            <w:rStyle w:val="Hyperlink"/>
            <w:rFonts w:eastAsia="Times New Roman"/>
            <w:szCs w:val="24"/>
            <w:lang w:val="en-GB"/>
          </w:rPr>
          <w:t>https://odr.chalmers.se/bitstream/20.500.12380/165277/1/165277.pdf</w:t>
        </w:r>
      </w:hyperlink>
      <w:r w:rsidR="0AE79C09" w:rsidRPr="0AE79C09">
        <w:rPr>
          <w:rFonts w:eastAsia="Times New Roman"/>
          <w:color w:val="000000" w:themeColor="text1"/>
          <w:szCs w:val="24"/>
          <w:lang w:val="en-GB"/>
        </w:rPr>
        <w:t>:</w:t>
      </w:r>
      <w:r w:rsidR="004760BE">
        <w:t>.</w:t>
      </w:r>
    </w:p>
    <w:p w14:paraId="0C7D165F" w14:textId="5EA5DD0A" w:rsidR="004760BE" w:rsidRPr="004760BE" w:rsidRDefault="004760BE" w:rsidP="0AE79C09">
      <w:pPr>
        <w:numPr>
          <w:ilvl w:val="0"/>
          <w:numId w:val="13"/>
        </w:numPr>
        <w:rPr>
          <w:rFonts w:eastAsia="Times New Roman"/>
          <w:szCs w:val="24"/>
        </w:rPr>
      </w:pPr>
      <w:r>
        <w:t xml:space="preserve">This thesis from </w:t>
      </w:r>
      <w:r w:rsidR="0AE79C09" w:rsidRPr="0AE79C09">
        <w:rPr>
          <w:rFonts w:eastAsia="Times New Roman"/>
          <w:szCs w:val="24"/>
        </w:rPr>
        <w:t>Christopher Dristig Stenström goes over the different genres of RPG and their battle systems, He goes over a wider variety than what I am covering for my game, he goes in depth into what makes the combat system unique to that genre and defines them, for example he goes over the specific combat features of a TRPG and explains how it is a sub-genre of the JRPG sub-genre of RPG.</w:t>
      </w:r>
    </w:p>
    <w:p w14:paraId="521E24BD" w14:textId="2312F991" w:rsidR="0AE79C09" w:rsidRDefault="0AE79C09" w:rsidP="0AE79C09">
      <w:pPr>
        <w:numPr>
          <w:ilvl w:val="0"/>
          <w:numId w:val="13"/>
        </w:numPr>
        <w:rPr>
          <w:rFonts w:eastAsia="Times New Roman"/>
          <w:szCs w:val="24"/>
        </w:rPr>
      </w:pPr>
      <w:r>
        <w:t>The parts that specifically was needed for me was the JRPG section where he goes over a what makes a JRPG combat system, as in the components, the interactions, and the mechanics, he shares what key features are in a JRPG.</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19" w:name="_Toc54714377"/>
      <w:r w:rsidRPr="7E0EADBB">
        <w:rPr>
          <w:sz w:val="24"/>
          <w:szCs w:val="24"/>
        </w:rPr>
        <w:t xml:space="preserve">Evaluation </w:t>
      </w:r>
      <w:r w:rsidR="0046532A" w:rsidRPr="7E0EADBB">
        <w:rPr>
          <w:sz w:val="24"/>
          <w:szCs w:val="24"/>
        </w:rPr>
        <w:t>and Discussion</w:t>
      </w:r>
      <w:bookmarkEnd w:id="19"/>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26F0060D" w:rsidR="0046532A" w:rsidRPr="0046532A" w:rsidRDefault="0046532A" w:rsidP="00D10EFC">
      <w:r>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0AE79C09">
        <w:rPr>
          <w:b/>
          <w:bCs/>
        </w:rPr>
        <w:t>Major Technical Achievements</w:t>
      </w:r>
    </w:p>
    <w:p w14:paraId="77F39051" w14:textId="47BE5C2A" w:rsidR="0AE79C09" w:rsidRDefault="0AE79C09" w:rsidP="0AE79C09">
      <w:r>
        <w:t>TRPG movement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355B09C0"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20" w:name="_Toc54714378"/>
      <w:r w:rsidRPr="7E0EADBB">
        <w:rPr>
          <w:sz w:val="24"/>
          <w:szCs w:val="24"/>
        </w:rPr>
        <w:t>Conclusions</w:t>
      </w:r>
      <w:bookmarkEnd w:id="20"/>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21" w:name="_Toc54714379"/>
      <w:r w:rsidRPr="00F474B1">
        <w:rPr>
          <w:sz w:val="24"/>
          <w:szCs w:val="24"/>
        </w:rPr>
        <w:t>References</w:t>
      </w:r>
      <w:bookmarkEnd w:id="21"/>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22" w:name="_Toc54714380"/>
      <w:r w:rsidRPr="00646A5E">
        <w:rPr>
          <w:sz w:val="24"/>
          <w:szCs w:val="24"/>
        </w:rPr>
        <w:t>Appendices</w:t>
      </w:r>
      <w:bookmarkEnd w:id="22"/>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991C2" w:rsidR="00646A5E" w:rsidRDefault="00646A5E" w:rsidP="0AE79C09">
      <w:pPr>
        <w:spacing w:before="100" w:beforeAutospacing="1" w:after="100" w:afterAutospacing="1" w:line="240" w:lineRule="auto"/>
        <w:rPr>
          <w:rFonts w:eastAsia="Times New Roman"/>
        </w:rPr>
      </w:pPr>
      <w:r w:rsidRPr="0AE79C09">
        <w:rPr>
          <w:rFonts w:eastAsia="Times New Roman"/>
        </w:rPr>
        <w:t>This might include ethics application and other relevant material e.g., copy of any questionnaires used.</w:t>
      </w:r>
    </w:p>
    <w:sectPr w:rsidR="00646A5E" w:rsidSect="00255E27">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9A494" w14:textId="77777777" w:rsidR="003512A0" w:rsidRDefault="003512A0" w:rsidP="00255E27">
      <w:pPr>
        <w:spacing w:after="0" w:line="240" w:lineRule="auto"/>
      </w:pPr>
      <w:r>
        <w:separator/>
      </w:r>
    </w:p>
  </w:endnote>
  <w:endnote w:type="continuationSeparator" w:id="0">
    <w:p w14:paraId="62BDE3A9" w14:textId="77777777" w:rsidR="003512A0" w:rsidRDefault="003512A0"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5AFC9" w14:textId="77777777" w:rsidR="003512A0" w:rsidRDefault="003512A0" w:rsidP="00255E27">
      <w:pPr>
        <w:spacing w:after="0" w:line="240" w:lineRule="auto"/>
      </w:pPr>
      <w:r>
        <w:separator/>
      </w:r>
    </w:p>
  </w:footnote>
  <w:footnote w:type="continuationSeparator" w:id="0">
    <w:p w14:paraId="38743D1A" w14:textId="77777777" w:rsidR="003512A0" w:rsidRDefault="003512A0" w:rsidP="00255E2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onDemandWorkflow int2:type="SimilarityCheck" int2:paragraphVersions="672A6659-77777777 0A37501D-77777777 5DAB6C7B-77777777 02EB378F-77777777 6A05A809-77777777 00AEBB8B-77777777 54E511EB-77777777 2D033737-77777777 5A39BBE3-77777777 41C8F396-77777777 72A3D3EC-77777777 47B9C396-5CA92AD8 21C2233E-0D898756 20D18038-0090E48D 0D0B940D-77777777 0E27B00A-77777777 60061E4C-77777777 44EAFD9C-77777777 4B94D5A5-77777777 3DEEC669-77777777 3656B9AB-77777777 45FB0818-77777777 049F31CB-77777777 406425CA-77777777 53128261-77777777 659887A1-2953373D 279829AB-714C7B7B 13835A78-626B58BE 31325CCD-4E3FAE9C 741EE894-04005867 60CD7A3D-79F3AA9B 45D75565-0C5986E5 70F3D85C-2A5887A3 62486C05-55C02500 79CCAD17-77777777 1639D432-30B2D887 65BB4DC2-77777777 77A32564-77777777 4101652C-77777777 66621FC0-77777777 4B99056E-77777777 47414C9F-77777777 4DF823F5-77777777 7CD13D9B-2119CCED 12E4E88A-667A2618 185A0166-32462984 6F448A54-190BD94F 1A014944-56090DA7 16C2B45F-55F024F2 437EFE49-4FFECF74 61F3370A-597E677F 3404FF03-23897CD8 1D3960B3-746AE510 45F50A72-72A8472C 2A54FADD-77777777 2AFD2CF1-4E13D569 1B9AC2BB-468357DF 47040560-17FC7855 16AC1349-4334BBE7 5D224D29-20A940DE 6A98788C-7FEA24A9 7F2366CD-48321D86 5F51B6F9-4B1E036D 554F3C06-4E13525E 360843EA-77777777 1AFC53A4-1D25D57D 0C7D165F-34D19481 441F23D1-57A5A394 49A002E7-77777777 79A49F9A-3409EE0D 5F790373-439B4EF5 687E6680-78B510EA 705CDE94-77777777 5B7D8E8A-26F0060D 14F6EA15-77777777 0562CB0E-77777777 77A27953-0D8B186D 75CEC573-2DCC451E 11D2C84E-70B1878C 5F1D0823-598CD792 0268C91D-3F6CFDED 2A91CF4F-26F3774F 4CD484A2-62DEC906 21E165EC-1A06A9A3 7BB055D0-17D75A25 1D48D7AF-52E13BF2 3B3F2231-355B09C0 1118B251-38F407D7 5511ECB8-4F689414 652E3AA5-0C00F7CA 49ADD6E9-47595C63 124FD0D6-36D24A6D 22019009-3658FCD0 3FE9F23F-1AE551D0 5C6DEB4C-77777777 415A6A99-7FE8A570 583862DD-77777777 5631B6A5-777991C2 0BF48127-374E0971 23DE523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905405">
    <w:abstractNumId w:val="6"/>
  </w:num>
  <w:num w:numId="2" w16cid:durableId="71053573">
    <w:abstractNumId w:val="2"/>
  </w:num>
  <w:num w:numId="3" w16cid:durableId="1064329255">
    <w:abstractNumId w:val="1"/>
  </w:num>
  <w:num w:numId="4" w16cid:durableId="1213690864">
    <w:abstractNumId w:val="3"/>
  </w:num>
  <w:num w:numId="5" w16cid:durableId="260915874">
    <w:abstractNumId w:val="9"/>
  </w:num>
  <w:num w:numId="6" w16cid:durableId="494684889">
    <w:abstractNumId w:val="12"/>
  </w:num>
  <w:num w:numId="7" w16cid:durableId="924142785">
    <w:abstractNumId w:val="4"/>
  </w:num>
  <w:num w:numId="8" w16cid:durableId="1934121519">
    <w:abstractNumId w:val="5"/>
  </w:num>
  <w:num w:numId="9" w16cid:durableId="1181356034">
    <w:abstractNumId w:val="7"/>
  </w:num>
  <w:num w:numId="10" w16cid:durableId="1267228258">
    <w:abstractNumId w:val="11"/>
  </w:num>
  <w:num w:numId="11" w16cid:durableId="630596348">
    <w:abstractNumId w:val="8"/>
  </w:num>
  <w:num w:numId="12" w16cid:durableId="2074546581">
    <w:abstractNumId w:val="10"/>
  </w:num>
  <w:num w:numId="13" w16cid:durableId="54232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913E3"/>
    <w:rsid w:val="0023675E"/>
    <w:rsid w:val="00255E27"/>
    <w:rsid w:val="002D2FA5"/>
    <w:rsid w:val="002D5C1E"/>
    <w:rsid w:val="003512A0"/>
    <w:rsid w:val="00356F01"/>
    <w:rsid w:val="003A3056"/>
    <w:rsid w:val="003A7A9F"/>
    <w:rsid w:val="003C1C99"/>
    <w:rsid w:val="003D1AE1"/>
    <w:rsid w:val="0046532A"/>
    <w:rsid w:val="004760BE"/>
    <w:rsid w:val="004764CE"/>
    <w:rsid w:val="004B1BB4"/>
    <w:rsid w:val="005105CE"/>
    <w:rsid w:val="00581F02"/>
    <w:rsid w:val="005836E7"/>
    <w:rsid w:val="005C1E68"/>
    <w:rsid w:val="005E316F"/>
    <w:rsid w:val="006418F0"/>
    <w:rsid w:val="00646A5E"/>
    <w:rsid w:val="00650520"/>
    <w:rsid w:val="00663590"/>
    <w:rsid w:val="006E11AE"/>
    <w:rsid w:val="006F5EC6"/>
    <w:rsid w:val="00703555"/>
    <w:rsid w:val="008A45C6"/>
    <w:rsid w:val="008B54A9"/>
    <w:rsid w:val="008D41A8"/>
    <w:rsid w:val="00916337"/>
    <w:rsid w:val="009408C2"/>
    <w:rsid w:val="009D1885"/>
    <w:rsid w:val="00A86352"/>
    <w:rsid w:val="00A86448"/>
    <w:rsid w:val="00B213EB"/>
    <w:rsid w:val="00B278F0"/>
    <w:rsid w:val="00B31D61"/>
    <w:rsid w:val="00B77AF0"/>
    <w:rsid w:val="00BC2D1F"/>
    <w:rsid w:val="00BD4880"/>
    <w:rsid w:val="00C04D97"/>
    <w:rsid w:val="00C152C3"/>
    <w:rsid w:val="00C70E6E"/>
    <w:rsid w:val="00C76913"/>
    <w:rsid w:val="00CD4D98"/>
    <w:rsid w:val="00D10EFC"/>
    <w:rsid w:val="00D24C21"/>
    <w:rsid w:val="00D26C84"/>
    <w:rsid w:val="00D364F7"/>
    <w:rsid w:val="00D459F1"/>
    <w:rsid w:val="00D63021"/>
    <w:rsid w:val="00DA3710"/>
    <w:rsid w:val="00E055F3"/>
    <w:rsid w:val="00E247BC"/>
    <w:rsid w:val="00EB49CF"/>
    <w:rsid w:val="00EB7F79"/>
    <w:rsid w:val="00EC3277"/>
    <w:rsid w:val="00EE2130"/>
    <w:rsid w:val="00F02456"/>
    <w:rsid w:val="00F04A6C"/>
    <w:rsid w:val="00F11E8C"/>
    <w:rsid w:val="00F452DC"/>
    <w:rsid w:val="00F474B1"/>
    <w:rsid w:val="00FA667A"/>
    <w:rsid w:val="00FB585C"/>
    <w:rsid w:val="0185C439"/>
    <w:rsid w:val="01ACCFCF"/>
    <w:rsid w:val="02580686"/>
    <w:rsid w:val="02638723"/>
    <w:rsid w:val="038EF90A"/>
    <w:rsid w:val="03BA3A0E"/>
    <w:rsid w:val="042635A0"/>
    <w:rsid w:val="042AF8D5"/>
    <w:rsid w:val="043B8722"/>
    <w:rsid w:val="0465F382"/>
    <w:rsid w:val="05A0CA34"/>
    <w:rsid w:val="05A1FDBE"/>
    <w:rsid w:val="05EBCD5B"/>
    <w:rsid w:val="06856C1B"/>
    <w:rsid w:val="069BC84F"/>
    <w:rsid w:val="06B3A226"/>
    <w:rsid w:val="0716D4E4"/>
    <w:rsid w:val="071AD740"/>
    <w:rsid w:val="075F22DE"/>
    <w:rsid w:val="07625E80"/>
    <w:rsid w:val="07962381"/>
    <w:rsid w:val="07C1E73A"/>
    <w:rsid w:val="0826ADF5"/>
    <w:rsid w:val="08A75B6A"/>
    <w:rsid w:val="08AE687F"/>
    <w:rsid w:val="08B4E00B"/>
    <w:rsid w:val="09FB4D9F"/>
    <w:rsid w:val="0A572672"/>
    <w:rsid w:val="0AC8C86F"/>
    <w:rsid w:val="0AE79C09"/>
    <w:rsid w:val="0AEE0265"/>
    <w:rsid w:val="0BED445C"/>
    <w:rsid w:val="0C102D45"/>
    <w:rsid w:val="0C36A30E"/>
    <w:rsid w:val="0C6CB877"/>
    <w:rsid w:val="0CC02839"/>
    <w:rsid w:val="0CCEC9BA"/>
    <w:rsid w:val="0D10474C"/>
    <w:rsid w:val="0DA4A19E"/>
    <w:rsid w:val="0E3ED85A"/>
    <w:rsid w:val="0E5486B2"/>
    <w:rsid w:val="0E76A134"/>
    <w:rsid w:val="0EA6DA34"/>
    <w:rsid w:val="0F47CE07"/>
    <w:rsid w:val="0F72BF95"/>
    <w:rsid w:val="0F829F84"/>
    <w:rsid w:val="0FE50E17"/>
    <w:rsid w:val="0FF0B753"/>
    <w:rsid w:val="1002397E"/>
    <w:rsid w:val="10167E37"/>
    <w:rsid w:val="104781FD"/>
    <w:rsid w:val="10AC24A5"/>
    <w:rsid w:val="123EC92F"/>
    <w:rsid w:val="1309ADFA"/>
    <w:rsid w:val="130EC73E"/>
    <w:rsid w:val="1338B809"/>
    <w:rsid w:val="135314D9"/>
    <w:rsid w:val="1392DAE8"/>
    <w:rsid w:val="14161B28"/>
    <w:rsid w:val="14161B7B"/>
    <w:rsid w:val="14783DB7"/>
    <w:rsid w:val="14B1ACAD"/>
    <w:rsid w:val="15039EBB"/>
    <w:rsid w:val="15666D6B"/>
    <w:rsid w:val="1590738F"/>
    <w:rsid w:val="15A369F7"/>
    <w:rsid w:val="1627258E"/>
    <w:rsid w:val="169C4669"/>
    <w:rsid w:val="18788DF7"/>
    <w:rsid w:val="1905849E"/>
    <w:rsid w:val="19631946"/>
    <w:rsid w:val="1968C479"/>
    <w:rsid w:val="198582E4"/>
    <w:rsid w:val="19D32810"/>
    <w:rsid w:val="1AB655C9"/>
    <w:rsid w:val="1AD2342F"/>
    <w:rsid w:val="1AEEF8EE"/>
    <w:rsid w:val="1B3B1B6D"/>
    <w:rsid w:val="1B69288E"/>
    <w:rsid w:val="1B763EE9"/>
    <w:rsid w:val="1B93C495"/>
    <w:rsid w:val="1BB080F3"/>
    <w:rsid w:val="1C4230A9"/>
    <w:rsid w:val="1CA7596E"/>
    <w:rsid w:val="1CC671F2"/>
    <w:rsid w:val="1CD18A50"/>
    <w:rsid w:val="1D0FF2C6"/>
    <w:rsid w:val="1D1D77CC"/>
    <w:rsid w:val="1D501E27"/>
    <w:rsid w:val="1DFBC833"/>
    <w:rsid w:val="1E8964E4"/>
    <w:rsid w:val="1EFFFB1B"/>
    <w:rsid w:val="1F0D4FB1"/>
    <w:rsid w:val="1F6D43E2"/>
    <w:rsid w:val="1FCEE052"/>
    <w:rsid w:val="1FD94EEF"/>
    <w:rsid w:val="20055C4E"/>
    <w:rsid w:val="202F95E5"/>
    <w:rsid w:val="20C5B163"/>
    <w:rsid w:val="21119214"/>
    <w:rsid w:val="213368F5"/>
    <w:rsid w:val="2160E8E9"/>
    <w:rsid w:val="224CDDF9"/>
    <w:rsid w:val="236C9054"/>
    <w:rsid w:val="23995F28"/>
    <w:rsid w:val="2405BD0A"/>
    <w:rsid w:val="24421216"/>
    <w:rsid w:val="245F8B20"/>
    <w:rsid w:val="24A0871C"/>
    <w:rsid w:val="24DCA5D9"/>
    <w:rsid w:val="251295D3"/>
    <w:rsid w:val="2551EE53"/>
    <w:rsid w:val="26C461C7"/>
    <w:rsid w:val="278AF47C"/>
    <w:rsid w:val="2807C3D3"/>
    <w:rsid w:val="285D202C"/>
    <w:rsid w:val="297C179B"/>
    <w:rsid w:val="298ECC8D"/>
    <w:rsid w:val="29B801D0"/>
    <w:rsid w:val="2A1D4CCD"/>
    <w:rsid w:val="2A8CCFC2"/>
    <w:rsid w:val="2AA39690"/>
    <w:rsid w:val="2ACB9E4A"/>
    <w:rsid w:val="2B37F2AD"/>
    <w:rsid w:val="2BC12FD7"/>
    <w:rsid w:val="2BEC886B"/>
    <w:rsid w:val="2C0F9416"/>
    <w:rsid w:val="2C7B233B"/>
    <w:rsid w:val="2D0CFCA7"/>
    <w:rsid w:val="2D754E65"/>
    <w:rsid w:val="2D89A3DF"/>
    <w:rsid w:val="2E0752FD"/>
    <w:rsid w:val="2E19D983"/>
    <w:rsid w:val="2E409359"/>
    <w:rsid w:val="2EB37F9B"/>
    <w:rsid w:val="2ECF87EE"/>
    <w:rsid w:val="2F2B6101"/>
    <w:rsid w:val="2F9779E7"/>
    <w:rsid w:val="300B63D0"/>
    <w:rsid w:val="308856F4"/>
    <w:rsid w:val="30FF4AF0"/>
    <w:rsid w:val="317E18C7"/>
    <w:rsid w:val="31A7F750"/>
    <w:rsid w:val="31AEA619"/>
    <w:rsid w:val="3272795F"/>
    <w:rsid w:val="332060B3"/>
    <w:rsid w:val="3456BFEA"/>
    <w:rsid w:val="34799605"/>
    <w:rsid w:val="34C004AF"/>
    <w:rsid w:val="35345973"/>
    <w:rsid w:val="3617377C"/>
    <w:rsid w:val="366D4F95"/>
    <w:rsid w:val="36C5FB7F"/>
    <w:rsid w:val="36E85A06"/>
    <w:rsid w:val="36F1A320"/>
    <w:rsid w:val="36F2092E"/>
    <w:rsid w:val="3718305C"/>
    <w:rsid w:val="376C4241"/>
    <w:rsid w:val="3797C272"/>
    <w:rsid w:val="398C5D2D"/>
    <w:rsid w:val="39A7D8BD"/>
    <w:rsid w:val="39CAE990"/>
    <w:rsid w:val="39CB25A6"/>
    <w:rsid w:val="39D05AA1"/>
    <w:rsid w:val="3A29CB26"/>
    <w:rsid w:val="3A374427"/>
    <w:rsid w:val="3AD88DF7"/>
    <w:rsid w:val="3ADF2FF8"/>
    <w:rsid w:val="3B3ABC59"/>
    <w:rsid w:val="3BB007A1"/>
    <w:rsid w:val="3C747EA8"/>
    <w:rsid w:val="3CB1EE37"/>
    <w:rsid w:val="3D66D9FC"/>
    <w:rsid w:val="3E25AC19"/>
    <w:rsid w:val="3E6F13B1"/>
    <w:rsid w:val="3E8DA4BF"/>
    <w:rsid w:val="406D614C"/>
    <w:rsid w:val="409B7A66"/>
    <w:rsid w:val="409F7163"/>
    <w:rsid w:val="4148C336"/>
    <w:rsid w:val="415C0DD4"/>
    <w:rsid w:val="41B38F0C"/>
    <w:rsid w:val="41E7BE23"/>
    <w:rsid w:val="4272BCE3"/>
    <w:rsid w:val="428C7489"/>
    <w:rsid w:val="429F6479"/>
    <w:rsid w:val="43212FBB"/>
    <w:rsid w:val="4325458C"/>
    <w:rsid w:val="437AF79E"/>
    <w:rsid w:val="44EF9084"/>
    <w:rsid w:val="457F0AE7"/>
    <w:rsid w:val="467F8E47"/>
    <w:rsid w:val="47A12080"/>
    <w:rsid w:val="480E08E9"/>
    <w:rsid w:val="482552A2"/>
    <w:rsid w:val="488CF867"/>
    <w:rsid w:val="48D45E20"/>
    <w:rsid w:val="4958DDCB"/>
    <w:rsid w:val="499EBAF9"/>
    <w:rsid w:val="49FA7B6A"/>
    <w:rsid w:val="4A4D4A8A"/>
    <w:rsid w:val="4AD11499"/>
    <w:rsid w:val="4B039DD3"/>
    <w:rsid w:val="4B1C01F2"/>
    <w:rsid w:val="4B671ADB"/>
    <w:rsid w:val="4BC09431"/>
    <w:rsid w:val="4BE9A7F3"/>
    <w:rsid w:val="4C80B98D"/>
    <w:rsid w:val="4C955496"/>
    <w:rsid w:val="4CB9B657"/>
    <w:rsid w:val="4D090018"/>
    <w:rsid w:val="4DB69393"/>
    <w:rsid w:val="4E1C2279"/>
    <w:rsid w:val="4E3A17A1"/>
    <w:rsid w:val="4E5F8228"/>
    <w:rsid w:val="4E826486"/>
    <w:rsid w:val="4E9672CA"/>
    <w:rsid w:val="4EB577F2"/>
    <w:rsid w:val="4EDBB068"/>
    <w:rsid w:val="50236EC0"/>
    <w:rsid w:val="5023FA6C"/>
    <w:rsid w:val="50588217"/>
    <w:rsid w:val="50BC8C0E"/>
    <w:rsid w:val="50C31E35"/>
    <w:rsid w:val="50CE352E"/>
    <w:rsid w:val="50D91169"/>
    <w:rsid w:val="50E2346E"/>
    <w:rsid w:val="518161E8"/>
    <w:rsid w:val="51B4EB2F"/>
    <w:rsid w:val="524D6126"/>
    <w:rsid w:val="526A058F"/>
    <w:rsid w:val="52BB0059"/>
    <w:rsid w:val="5313186A"/>
    <w:rsid w:val="53230044"/>
    <w:rsid w:val="551D222D"/>
    <w:rsid w:val="552BF33A"/>
    <w:rsid w:val="55C0DB1B"/>
    <w:rsid w:val="55DE908C"/>
    <w:rsid w:val="56723CF0"/>
    <w:rsid w:val="569BF509"/>
    <w:rsid w:val="56DC3133"/>
    <w:rsid w:val="56F518E7"/>
    <w:rsid w:val="571AFE65"/>
    <w:rsid w:val="571BE2DC"/>
    <w:rsid w:val="57569F0F"/>
    <w:rsid w:val="585C2420"/>
    <w:rsid w:val="587BA937"/>
    <w:rsid w:val="588E9FC1"/>
    <w:rsid w:val="59DDEACE"/>
    <w:rsid w:val="5AFB1565"/>
    <w:rsid w:val="5B4A52F0"/>
    <w:rsid w:val="5C10E7D5"/>
    <w:rsid w:val="5C31AE98"/>
    <w:rsid w:val="5C3FB5C2"/>
    <w:rsid w:val="5CB9FAB0"/>
    <w:rsid w:val="5CFE5A27"/>
    <w:rsid w:val="5D475FAF"/>
    <w:rsid w:val="5D589A77"/>
    <w:rsid w:val="5E7D52F2"/>
    <w:rsid w:val="5EA12490"/>
    <w:rsid w:val="5F1DAB5C"/>
    <w:rsid w:val="5F2C4677"/>
    <w:rsid w:val="5FC1D15E"/>
    <w:rsid w:val="602651A2"/>
    <w:rsid w:val="602D0BC6"/>
    <w:rsid w:val="604689E5"/>
    <w:rsid w:val="6074E649"/>
    <w:rsid w:val="60A77C4C"/>
    <w:rsid w:val="60E458F8"/>
    <w:rsid w:val="60EEA459"/>
    <w:rsid w:val="60F8B93C"/>
    <w:rsid w:val="60FD8155"/>
    <w:rsid w:val="614074D6"/>
    <w:rsid w:val="6153E2EF"/>
    <w:rsid w:val="61AD4A6E"/>
    <w:rsid w:val="62D0E7B2"/>
    <w:rsid w:val="63C7CCA7"/>
    <w:rsid w:val="641123E2"/>
    <w:rsid w:val="641BF9BA"/>
    <w:rsid w:val="6423E740"/>
    <w:rsid w:val="6491C8E1"/>
    <w:rsid w:val="64F988B3"/>
    <w:rsid w:val="6529030F"/>
    <w:rsid w:val="652959AD"/>
    <w:rsid w:val="6564220E"/>
    <w:rsid w:val="65A6B164"/>
    <w:rsid w:val="65B4C212"/>
    <w:rsid w:val="65D22C00"/>
    <w:rsid w:val="6633A10A"/>
    <w:rsid w:val="67539A7C"/>
    <w:rsid w:val="680A8DE4"/>
    <w:rsid w:val="6939F874"/>
    <w:rsid w:val="6958C6F3"/>
    <w:rsid w:val="6982B46F"/>
    <w:rsid w:val="6A8A0EF3"/>
    <w:rsid w:val="6AB23453"/>
    <w:rsid w:val="6AC9EFBB"/>
    <w:rsid w:val="6B7B4B25"/>
    <w:rsid w:val="6CDD4C86"/>
    <w:rsid w:val="6D066C8D"/>
    <w:rsid w:val="6D55166F"/>
    <w:rsid w:val="6D8ABE33"/>
    <w:rsid w:val="6D9E4E87"/>
    <w:rsid w:val="6DBFCDBB"/>
    <w:rsid w:val="6EE974E8"/>
    <w:rsid w:val="6EF2843F"/>
    <w:rsid w:val="6F72B212"/>
    <w:rsid w:val="7066A133"/>
    <w:rsid w:val="71D51758"/>
    <w:rsid w:val="720F5F35"/>
    <w:rsid w:val="72288792"/>
    <w:rsid w:val="734BFBD4"/>
    <w:rsid w:val="7370E7B9"/>
    <w:rsid w:val="74041E1E"/>
    <w:rsid w:val="743A0B0A"/>
    <w:rsid w:val="74711EBC"/>
    <w:rsid w:val="74B2CD75"/>
    <w:rsid w:val="74E0CE77"/>
    <w:rsid w:val="750B2CA4"/>
    <w:rsid w:val="751BDAAF"/>
    <w:rsid w:val="752BC891"/>
    <w:rsid w:val="764B7434"/>
    <w:rsid w:val="768C465B"/>
    <w:rsid w:val="76A8887B"/>
    <w:rsid w:val="76D0DC66"/>
    <w:rsid w:val="775292C4"/>
    <w:rsid w:val="77690312"/>
    <w:rsid w:val="777FA705"/>
    <w:rsid w:val="77C15B6E"/>
    <w:rsid w:val="7825AADA"/>
    <w:rsid w:val="784CBDEE"/>
    <w:rsid w:val="785AA97A"/>
    <w:rsid w:val="78600281"/>
    <w:rsid w:val="78FDAA6F"/>
    <w:rsid w:val="7932FC63"/>
    <w:rsid w:val="79B88121"/>
    <w:rsid w:val="79D8F95B"/>
    <w:rsid w:val="79FC2650"/>
    <w:rsid w:val="7A8845E9"/>
    <w:rsid w:val="7AA94C8E"/>
    <w:rsid w:val="7B29E842"/>
    <w:rsid w:val="7B83E724"/>
    <w:rsid w:val="7BCF69D8"/>
    <w:rsid w:val="7BD05A59"/>
    <w:rsid w:val="7C18A079"/>
    <w:rsid w:val="7C3D47A0"/>
    <w:rsid w:val="7CD871BB"/>
    <w:rsid w:val="7DCF9976"/>
    <w:rsid w:val="7DE513B2"/>
    <w:rsid w:val="7E0EADBB"/>
    <w:rsid w:val="7E0FA1FC"/>
    <w:rsid w:val="7E8EF0A5"/>
    <w:rsid w:val="7EA116AF"/>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dr.chalmers.se/bitstream/20.500.12380/165277/1/165277.pdf"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5EC6528ED0B3043BD9027E14E111C8E" ma:contentTypeVersion="12" ma:contentTypeDescription="Create a new document." ma:contentTypeScope="" ma:versionID="4e5fb597a6c4077f94695ed56d3f2923">
  <xsd:schema xmlns:xsd="http://www.w3.org/2001/XMLSchema" xmlns:xs="http://www.w3.org/2001/XMLSchema" xmlns:p="http://schemas.microsoft.com/office/2006/metadata/properties" xmlns:ns3="e8db8876-5f15-4ddf-9d52-2383332199f3" xmlns:ns4="5bd3d32d-7e07-4099-8084-4d786d56a5d9" targetNamespace="http://schemas.microsoft.com/office/2006/metadata/properties" ma:root="true" ma:fieldsID="6dfdc3d14882d48b99fb8b8595aa1a0d" ns3:_="" ns4:_="">
    <xsd:import namespace="e8db8876-5f15-4ddf-9d52-2383332199f3"/>
    <xsd:import namespace="5bd3d32d-7e07-4099-8084-4d786d56a5d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b8876-5f15-4ddf-9d52-238333219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d3d32d-7e07-4099-8084-4d786d56a5d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3.xml><?xml version="1.0" encoding="utf-8"?>
<ds:datastoreItem xmlns:ds="http://schemas.openxmlformats.org/officeDocument/2006/customXml" ds:itemID="{CDAEF121-984F-4D99-A0D2-4ADDFC621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db8876-5f15-4ddf-9d52-2383332199f3"/>
    <ds:schemaRef ds:uri="5bd3d32d-7e07-4099-8084-4d786d56a5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Ben Stynes</cp:lastModifiedBy>
  <cp:revision>8</cp:revision>
  <dcterms:created xsi:type="dcterms:W3CDTF">2021-11-11T23:49:00Z</dcterms:created>
  <dcterms:modified xsi:type="dcterms:W3CDTF">2022-08-24T11:57:00Z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0x01010005EC6528ED0B3043BD9027E14E111C8E</vt:lpwstr>
  </property>
</Properties>
</file>